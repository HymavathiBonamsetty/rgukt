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B3E" w:rsidRDefault="00217B3E" w:rsidP="00184A66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Explain the process of Install and configure the IDE(sublime text)</w:t>
      </w:r>
    </w:p>
    <w:p w:rsidR="00184A66" w:rsidRDefault="00184A66" w:rsidP="00184A66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IDE we are going to use is SUBMILE TEXT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To install it:  first we need to download the source file(.exe file) .</w:t>
      </w:r>
    </w:p>
    <w:p w:rsidR="00184A66" w:rsidRDefault="00184A66" w:rsidP="00184A66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that we can download it from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https://download.sublimetext.com/sublime_text_build_4121_x64_setup.exe</w:t>
        </w:r>
      </w:hyperlink>
    </w:p>
    <w:p w:rsidR="00184A66" w:rsidRDefault="00184A66" w:rsidP="00184A66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after that install the exe file by running it.</w:t>
      </w:r>
    </w:p>
    <w:p w:rsidR="00184A66" w:rsidRDefault="00184A66" w:rsidP="00217B3E">
      <w:pPr>
        <w:pStyle w:val="Normal1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184A66" w:rsidRDefault="00184A66" w:rsidP="00217B3E">
      <w:pPr>
        <w:pStyle w:val="Normal1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217B3E" w:rsidRDefault="00217B3E" w:rsidP="00217B3E">
      <w:pPr>
        <w:pStyle w:val="Normal1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Explain Incorporating JavaScript on an HTML page, and how to link to an external 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 </w:t>
      </w:r>
    </w:p>
    <w:p w:rsidR="004C337B" w:rsidRDefault="004C337B"/>
    <w:p w:rsidR="008468A2" w:rsidRDefault="008468A2" w:rsidP="008468A2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ins w:id="0" w:author="s170527 Peravali Naga" w:date="2021-12-09T10:28:00Z">
        <w:r>
          <w:rPr>
            <w:rFonts w:ascii="Times New Roman" w:eastAsia="Times New Roman" w:hAnsi="Times New Roman" w:cs="Times New Roman"/>
            <w:sz w:val="24"/>
            <w:szCs w:val="24"/>
          </w:rPr>
          <w:t>JAVASCRIPT</w:t>
        </w:r>
      </w:ins>
      <w:r w:rsidRPr="00373F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Steps to Incorporate a JavaScript file on an HTML page.</w:t>
      </w:r>
    </w:p>
    <w:p w:rsidR="008468A2" w:rsidRDefault="008468A2" w:rsidP="008468A2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HTML page</w:t>
      </w:r>
    </w:p>
    <w:p w:rsidR="008468A2" w:rsidRDefault="008468A2" w:rsidP="008468A2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8468A2" w:rsidRDefault="008468A2" w:rsidP="008468A2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&lt;head&gt;&lt;/head&gt;</w:t>
      </w:r>
    </w:p>
    <w:p w:rsidR="008468A2" w:rsidRDefault="008468A2" w:rsidP="008468A2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&lt;body&gt; body of html&lt;/body&gt;</w:t>
      </w:r>
    </w:p>
    <w:p w:rsidR="008468A2" w:rsidRDefault="008468A2" w:rsidP="008468A2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8468A2" w:rsidRDefault="008468A2" w:rsidP="008468A2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Filename.js</w:t>
      </w:r>
    </w:p>
    <w:p w:rsidR="008468A2" w:rsidRDefault="008468A2" w:rsidP="008468A2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some test  code to the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8468A2" w:rsidRDefault="008468A2" w:rsidP="008468A2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console.log(‘It works!’);</w:t>
      </w:r>
    </w:p>
    <w:p w:rsidR="008468A2" w:rsidRDefault="008468A2" w:rsidP="008468A2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to the HTML page in the head tag of the HTML file.(by using external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8468A2" w:rsidRDefault="008468A2" w:rsidP="008468A2">
      <w:pPr>
        <w:pStyle w:val="Normal1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filename.js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”&gt;&lt;/script&gt;</w:t>
      </w:r>
    </w:p>
    <w:p w:rsidR="008468A2" w:rsidRDefault="008468A2" w:rsidP="008468A2">
      <w:pPr>
        <w:pStyle w:val="Normal1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&lt;!--/*external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linking*/--&gt;</w:t>
      </w:r>
    </w:p>
    <w:p w:rsidR="008468A2" w:rsidRDefault="008468A2" w:rsidP="008468A2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web page/html page in the web browser and open console in developer tools and incorporate the JS file.</w:t>
      </w:r>
    </w:p>
    <w:p w:rsidR="008468A2" w:rsidRDefault="008468A2"/>
    <w:sectPr w:rsidR="00846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6AF0"/>
    <w:multiLevelType w:val="multilevel"/>
    <w:tmpl w:val="F34EA2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525D47"/>
    <w:multiLevelType w:val="hybridMultilevel"/>
    <w:tmpl w:val="40D0B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B3E"/>
    <w:rsid w:val="00184A66"/>
    <w:rsid w:val="00217B3E"/>
    <w:rsid w:val="004C337B"/>
    <w:rsid w:val="008468A2"/>
    <w:rsid w:val="00F9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B6F57-12DD-6842-ABB3-A0389CE2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17B3E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ownload.sublimetext.com/sublime_text_build_4121_x64_setup.ex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</dc:creator>
  <cp:lastModifiedBy>priyajv34@gmail.com</cp:lastModifiedBy>
  <cp:revision>2</cp:revision>
  <dcterms:created xsi:type="dcterms:W3CDTF">2022-06-14T10:15:00Z</dcterms:created>
  <dcterms:modified xsi:type="dcterms:W3CDTF">2022-06-14T10:15:00Z</dcterms:modified>
</cp:coreProperties>
</file>